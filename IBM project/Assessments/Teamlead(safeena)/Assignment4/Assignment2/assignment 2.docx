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625E47" w14:paraId="1E6E1F96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7E4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2BF5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E2BE4C" wp14:editId="0EAB4207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EC6B3A" w14:textId="77777777" w:rsidR="00625E47" w:rsidRDefault="00625E47" w:rsidP="00625E47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2BE4C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12EC6B3A" w14:textId="77777777" w:rsidR="00625E47" w:rsidRDefault="00625E47" w:rsidP="00625E47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625E47" w14:paraId="470CEED2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7F35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D333" w14:textId="77777777" w:rsidR="00625E47" w:rsidRPr="001A4CAD" w:rsidRDefault="00625E47" w:rsidP="007D699B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eastAsia="Calibri" w:hAnsi="Calibri" w:cs="Calibri"/>
                <w:bCs/>
              </w:rPr>
              <w:t xml:space="preserve"> Nutrition Assistance Application                                        </w:t>
            </w:r>
          </w:p>
        </w:tc>
      </w:tr>
      <w:tr w:rsidR="00625E47" w14:paraId="02BD6E12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CDF6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458F" w14:textId="2EFA113D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Safeena Thalath</w:t>
            </w:r>
          </w:p>
        </w:tc>
      </w:tr>
      <w:tr w:rsidR="00625E47" w14:paraId="206706C1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2990" w14:textId="460F63CD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Batch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58FF" w14:textId="11496C86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B8-2A4E</w:t>
            </w:r>
          </w:p>
        </w:tc>
      </w:tr>
    </w:tbl>
    <w:p w14:paraId="196B2FF3" w14:textId="5DBA5101" w:rsidR="00625E47" w:rsidRDefault="00625E47" w:rsidP="00625E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2</w:t>
      </w:r>
    </w:p>
    <w:p w14:paraId="4FC27EE2" w14:textId="738A970A" w:rsidR="000552BE" w:rsidRPr="000552BE" w:rsidRDefault="000552BE" w:rsidP="000552BE"/>
    <w:p w14:paraId="47465A36" w14:textId="5B7E1A5F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>1.Create User table with user with email, username, roll number, password.</w:t>
      </w:r>
    </w:p>
    <w:p w14:paraId="0FC69D69" w14:textId="6834B237" w:rsidR="000552BE" w:rsidRDefault="000552BE" w:rsidP="000552BE">
      <w:r>
        <w:rPr>
          <w:noProof/>
        </w:rPr>
        <w:drawing>
          <wp:inline distT="0" distB="0" distL="0" distR="0" wp14:anchorId="78863E55" wp14:editId="43F09D81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8" b="5714"/>
                    <a:stretch/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5CA36" w14:textId="149FE1F1" w:rsidR="000552BE" w:rsidRDefault="000552BE" w:rsidP="000552BE">
      <w:r>
        <w:rPr>
          <w:noProof/>
        </w:rPr>
        <w:drawing>
          <wp:inline distT="0" distB="0" distL="0" distR="0" wp14:anchorId="54ABA70D" wp14:editId="15C0B8C6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8" b="4828"/>
                    <a:stretch/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8091" w14:textId="01AE9FFB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>2. Perform UPDATE,DELETE Queries with user table</w:t>
      </w:r>
    </w:p>
    <w:p w14:paraId="233C1E4D" w14:textId="682495D7" w:rsidR="000552BE" w:rsidRDefault="000552BE" w:rsidP="000552BE">
      <w:r>
        <w:t xml:space="preserve">Update </w:t>
      </w:r>
      <w:r w:rsidR="00AE112B">
        <w:t xml:space="preserve">and Delete </w:t>
      </w:r>
      <w:r>
        <w:t>Query:</w:t>
      </w:r>
    </w:p>
    <w:p w14:paraId="575DC17B" w14:textId="6284B7F8" w:rsidR="000552BE" w:rsidRDefault="000552BE" w:rsidP="000552BE">
      <w:r>
        <w:rPr>
          <w:noProof/>
        </w:rPr>
        <w:lastRenderedPageBreak/>
        <w:drawing>
          <wp:inline distT="0" distB="0" distL="0" distR="0" wp14:anchorId="1ACDE014" wp14:editId="4061DC40">
            <wp:extent cx="5731510" cy="2752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8" b="5123"/>
                    <a:stretch/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90FE" w14:textId="782B592C" w:rsidR="00AE112B" w:rsidRDefault="00AE112B" w:rsidP="000552BE">
      <w:r>
        <w:rPr>
          <w:noProof/>
        </w:rPr>
        <w:drawing>
          <wp:inline distT="0" distB="0" distL="0" distR="0" wp14:anchorId="3208EF23" wp14:editId="3B800CFF">
            <wp:extent cx="5731510" cy="2733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5" b="5169"/>
                    <a:stretch/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112BB" w14:textId="0FDF108B" w:rsidR="00AE112B" w:rsidRDefault="00AE112B" w:rsidP="000552BE">
      <w:r>
        <w:rPr>
          <w:noProof/>
        </w:rPr>
        <w:drawing>
          <wp:inline distT="0" distB="0" distL="0" distR="0" wp14:anchorId="7B8A6096" wp14:editId="53CB4C8D">
            <wp:extent cx="5731510" cy="2771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8" b="5123"/>
                    <a:stretch/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76CA0" w14:textId="60596ABB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>3. Connect python code to db2.</w:t>
      </w:r>
    </w:p>
    <w:p w14:paraId="56709B7C" w14:textId="3F0CF8D1" w:rsidR="006E5617" w:rsidRDefault="000552BE" w:rsidP="000552BE">
      <w:pPr>
        <w:rPr>
          <w:b/>
          <w:bCs/>
        </w:rPr>
      </w:pPr>
      <w:r w:rsidRPr="00AE112B">
        <w:rPr>
          <w:b/>
          <w:bCs/>
        </w:rPr>
        <w:lastRenderedPageBreak/>
        <w:t>4. Create a flask app with registration page, login page</w:t>
      </w:r>
      <w:r w:rsidR="006E5617">
        <w:rPr>
          <w:b/>
          <w:bCs/>
        </w:rPr>
        <w:t>,</w:t>
      </w:r>
      <w:r w:rsidRPr="00AE112B">
        <w:rPr>
          <w:b/>
          <w:bCs/>
        </w:rPr>
        <w:t xml:space="preserve"> and welcome page. By default load the registration page once the user enters all the fields store the data in database and navigate to login page auth</w:t>
      </w:r>
      <w:r w:rsidR="006E5617" w:rsidRPr="00AE112B">
        <w:rPr>
          <w:b/>
          <w:bCs/>
        </w:rPr>
        <w:t>enticate user username and password. If the user is valid show the welcome page</w:t>
      </w:r>
      <w:r w:rsidR="006E5617">
        <w:rPr>
          <w:b/>
          <w:bCs/>
          <w:noProof/>
        </w:rPr>
        <w:t xml:space="preserve"> </w:t>
      </w:r>
      <w:r w:rsidR="006E5617">
        <w:rPr>
          <w:b/>
          <w:bCs/>
          <w:noProof/>
        </w:rPr>
        <w:drawing>
          <wp:inline distT="0" distB="0" distL="0" distR="0" wp14:anchorId="3ACF397A" wp14:editId="3EB9DF13">
            <wp:extent cx="5731510" cy="3634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617">
        <w:rPr>
          <w:b/>
          <w:bCs/>
        </w:rPr>
        <w:t xml:space="preserve"> </w:t>
      </w:r>
      <w:ins w:id="0" w:author="Ashraf" w:date="2022-10-31T22:07:00Z">
        <w:r w:rsidR="006E5617">
          <w:rPr>
            <w:noProof/>
          </w:rPr>
          <w:drawing>
            <wp:inline distT="0" distB="0" distL="0" distR="0" wp14:anchorId="2432E128" wp14:editId="2361C078">
              <wp:extent cx="5731510" cy="3161665"/>
              <wp:effectExtent l="0" t="0" r="2540" b="63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161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D14CE6" w14:textId="2B1C6DE8" w:rsidR="000552BE" w:rsidRPr="00AE112B" w:rsidRDefault="006E5617" w:rsidP="000552B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AF369C" wp14:editId="7BAFBD28">
            <wp:extent cx="5430008" cy="41439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CD1B" w14:textId="64E4D0BF" w:rsidR="000552BE" w:rsidRPr="000552BE" w:rsidRDefault="00F244FD" w:rsidP="000552BE">
      <w:ins w:id="1" w:author="Ashraf" w:date="2022-10-31T22:07:00Z">
        <w:r>
          <w:rPr>
            <w:noProof/>
          </w:rPr>
          <w:drawing>
            <wp:inline distT="0" distB="0" distL="0" distR="0" wp14:anchorId="2B616FCF" wp14:editId="48F0D2B7">
              <wp:extent cx="5731510" cy="2428240"/>
              <wp:effectExtent l="0" t="0" r="254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428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0552BE" w:rsidRPr="0005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hraf">
    <w15:presenceInfo w15:providerId="None" w15:userId="Ashr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47"/>
    <w:rsid w:val="000552BE"/>
    <w:rsid w:val="00625E47"/>
    <w:rsid w:val="006E5617"/>
    <w:rsid w:val="007870ED"/>
    <w:rsid w:val="007A5AE3"/>
    <w:rsid w:val="00AE112B"/>
    <w:rsid w:val="00F2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363D"/>
  <w15:chartTrackingRefBased/>
  <w15:docId w15:val="{29DE8F5F-EB7F-4DCA-9175-15249449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4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E4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244F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4</cp:revision>
  <dcterms:created xsi:type="dcterms:W3CDTF">2022-10-23T09:27:00Z</dcterms:created>
  <dcterms:modified xsi:type="dcterms:W3CDTF">2022-10-31T16:40:00Z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4537d527-06f5-4d19-bdc0-0e265f225dfe</vt:lpwstr>
  </property>
</Properties>
</file>