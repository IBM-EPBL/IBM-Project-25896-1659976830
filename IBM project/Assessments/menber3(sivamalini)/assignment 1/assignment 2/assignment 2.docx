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429"/>
        <w:tblOverlap w:val="never"/>
        <w:tblW w:w="9351" w:type="dxa"/>
        <w:tblInd w:w="0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625E47" w14:paraId="1E6E1F96" w14:textId="77777777" w:rsidTr="007D69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D7E4" w14:textId="77777777" w:rsidR="00625E47" w:rsidRDefault="00625E47" w:rsidP="007D699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72BF5" w14:textId="77777777" w:rsidR="00625E47" w:rsidRDefault="00625E47" w:rsidP="007D699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PNT2022TMID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E2BE4C" wp14:editId="0EAB4207">
                      <wp:simplePos x="0" y="0"/>
                      <wp:positionH relativeFrom="column">
                        <wp:posOffset>10134600</wp:posOffset>
                      </wp:positionH>
                      <wp:positionV relativeFrom="paragraph">
                        <wp:posOffset>596900</wp:posOffset>
                      </wp:positionV>
                      <wp:extent cx="184150" cy="1445260"/>
                      <wp:effectExtent l="0" t="0" r="0" b="2540"/>
                      <wp:wrapNone/>
                      <wp:docPr id="7" name="Freeform: Shap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4452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435735" extrusionOk="0">
                                    <a:moveTo>
                                      <a:pt x="0" y="0"/>
                                    </a:moveTo>
                                    <a:lnTo>
                                      <a:pt x="0" y="1435735"/>
                                    </a:lnTo>
                                    <a:lnTo>
                                      <a:pt x="174625" y="1435735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2EC6B3A" w14:textId="77777777" w:rsidR="00625E47" w:rsidRDefault="00625E47" w:rsidP="00625E47">
                                  <w:pPr>
                                    <w:spacing w:before="15"/>
                                    <w:ind w:left="20" w:firstLine="20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Explore AS, differentiate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E2BE4C" id="Freeform: Shape 7" o:spid="_x0000_s1026" style="position:absolute;margin-left:798pt;margin-top:47pt;width:14.5pt;height:1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" adj="-11796480,,5400" path="m,l,1435735r174625,l174625,,,xe" filled="f" stroked="f">
                      <v:stroke joinstyle="miter"/>
                      <v:formulas/>
                      <v:path arrowok="t" o:extrusionok="f" o:connecttype="custom" textboxrect="0,0,174625,1435735"/>
                      <v:textbox inset="7pt,3pt,7pt,3pt">
                        <w:txbxContent>
                          <w:p w14:paraId="12EC6B3A" w14:textId="77777777" w:rsidR="00625E47" w:rsidRDefault="00625E47" w:rsidP="00625E47"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07098</w:t>
            </w:r>
          </w:p>
        </w:tc>
      </w:tr>
      <w:tr w:rsidR="00625E47" w14:paraId="470CEED2" w14:textId="77777777" w:rsidTr="007D69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7F35" w14:textId="77777777" w:rsidR="00625E47" w:rsidRDefault="00625E47" w:rsidP="007D699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2D333" w14:textId="77777777" w:rsidR="00625E47" w:rsidRPr="001A4CAD" w:rsidRDefault="00625E47" w:rsidP="007D699B">
            <w:pPr>
              <w:spacing w:line="240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Arial" w:hAnsi="Arial" w:cs="Arial"/>
              </w:rPr>
              <w:t xml:space="preserve">Project </w:t>
            </w:r>
            <w:proofErr w:type="gramStart"/>
            <w:r>
              <w:rPr>
                <w:rFonts w:ascii="Arial" w:hAnsi="Arial" w:cs="Arial"/>
              </w:rPr>
              <w:t xml:space="preserve">- </w:t>
            </w:r>
            <w:r>
              <w:rPr>
                <w:rFonts w:ascii="Calibri" w:eastAsia="Calibri" w:hAnsi="Calibri" w:cs="Calibri"/>
                <w:bCs/>
              </w:rPr>
              <w:t xml:space="preserve"> Nutrition</w:t>
            </w:r>
            <w:proofErr w:type="gramEnd"/>
            <w:r>
              <w:rPr>
                <w:rFonts w:ascii="Calibri" w:eastAsia="Calibri" w:hAnsi="Calibri" w:cs="Calibri"/>
                <w:bCs/>
              </w:rPr>
              <w:t xml:space="preserve"> Assistance Application                                        </w:t>
            </w:r>
          </w:p>
        </w:tc>
      </w:tr>
      <w:tr w:rsidR="00625E47" w14:paraId="02BD6E12" w14:textId="77777777" w:rsidTr="007D69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CDF6" w14:textId="77777777" w:rsidR="00625E47" w:rsidRDefault="00625E47" w:rsidP="007D699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458F" w14:textId="7934C0BF" w:rsidR="00625E47" w:rsidRDefault="00625E47" w:rsidP="007D699B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="00C763F1">
              <w:rPr>
                <w:rFonts w:ascii="Arial" w:hAnsi="Arial" w:cs="Arial"/>
              </w:rPr>
              <w:t>ivamalini</w:t>
            </w:r>
            <w:proofErr w:type="spellEnd"/>
            <w:r w:rsidR="00C763F1">
              <w:rPr>
                <w:rFonts w:ascii="Arial" w:hAnsi="Arial" w:cs="Arial"/>
              </w:rPr>
              <w:t xml:space="preserve"> D</w:t>
            </w:r>
          </w:p>
        </w:tc>
      </w:tr>
      <w:tr w:rsidR="00625E47" w14:paraId="206706C1" w14:textId="77777777" w:rsidTr="007D69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2990" w14:textId="460F63CD" w:rsidR="00625E47" w:rsidRDefault="00625E47" w:rsidP="007D699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Batch 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458FF" w14:textId="11496C86" w:rsidR="00625E47" w:rsidRDefault="00625E47" w:rsidP="007D699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B8-2A4E</w:t>
            </w:r>
          </w:p>
        </w:tc>
      </w:tr>
    </w:tbl>
    <w:p w14:paraId="196B2FF3" w14:textId="5DBA5101" w:rsidR="00625E47" w:rsidRDefault="00625E47" w:rsidP="00625E4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ASSIGNMENT 2</w:t>
      </w:r>
    </w:p>
    <w:p w14:paraId="4FC27EE2" w14:textId="738A970A" w:rsidR="000552BE" w:rsidRPr="000552BE" w:rsidRDefault="000552BE" w:rsidP="000552BE"/>
    <w:p w14:paraId="47465A36" w14:textId="5B7E1A5F" w:rsidR="000552BE" w:rsidRPr="00AE112B" w:rsidRDefault="000552BE" w:rsidP="000552BE">
      <w:pPr>
        <w:rPr>
          <w:b/>
          <w:bCs/>
        </w:rPr>
      </w:pPr>
      <w:r w:rsidRPr="00AE112B">
        <w:rPr>
          <w:b/>
          <w:bCs/>
        </w:rPr>
        <w:t>1.Create User table with user with email, username, roll number, password.</w:t>
      </w:r>
    </w:p>
    <w:p w14:paraId="0FC69D69" w14:textId="33BF6A00" w:rsidR="000552BE" w:rsidRDefault="00C763F1" w:rsidP="000552BE">
      <w:r>
        <w:rPr>
          <w:noProof/>
        </w:rPr>
        <w:drawing>
          <wp:inline distT="0" distB="0" distL="0" distR="0" wp14:anchorId="36E70485" wp14:editId="6CE5A200">
            <wp:extent cx="5387340" cy="25374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4" t="15382" r="1750" b="5817"/>
                    <a:stretch/>
                  </pic:blipFill>
                  <pic:spPr bwMode="auto">
                    <a:xfrm>
                      <a:off x="0" y="0"/>
                      <a:ext cx="53873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5CA36" w14:textId="33A50E32" w:rsidR="000552BE" w:rsidRDefault="00C763F1" w:rsidP="000552BE">
      <w:r>
        <w:rPr>
          <w:noProof/>
        </w:rPr>
        <w:drawing>
          <wp:inline distT="0" distB="0" distL="0" distR="0" wp14:anchorId="61ECA8A8" wp14:editId="5FF9693E">
            <wp:extent cx="5631180" cy="27508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" t="9701" r="1883" b="4871"/>
                    <a:stretch/>
                  </pic:blipFill>
                  <pic:spPr bwMode="auto">
                    <a:xfrm>
                      <a:off x="0" y="0"/>
                      <a:ext cx="56311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88091" w14:textId="01AE9FFB" w:rsidR="000552BE" w:rsidRPr="00AE112B" w:rsidRDefault="000552BE" w:rsidP="000552BE">
      <w:pPr>
        <w:rPr>
          <w:b/>
          <w:bCs/>
        </w:rPr>
      </w:pPr>
      <w:r w:rsidRPr="00AE112B">
        <w:rPr>
          <w:b/>
          <w:bCs/>
        </w:rPr>
        <w:t xml:space="preserve">2. Perform </w:t>
      </w:r>
      <w:proofErr w:type="gramStart"/>
      <w:r w:rsidRPr="00AE112B">
        <w:rPr>
          <w:b/>
          <w:bCs/>
        </w:rPr>
        <w:t>UPDATE,DELETE</w:t>
      </w:r>
      <w:proofErr w:type="gramEnd"/>
      <w:r w:rsidRPr="00AE112B">
        <w:rPr>
          <w:b/>
          <w:bCs/>
        </w:rPr>
        <w:t xml:space="preserve"> Queries with user table</w:t>
      </w:r>
    </w:p>
    <w:p w14:paraId="233C1E4D" w14:textId="682495D7" w:rsidR="000552BE" w:rsidRDefault="000552BE" w:rsidP="000552BE">
      <w:r>
        <w:t xml:space="preserve">Update </w:t>
      </w:r>
      <w:r w:rsidR="00AE112B">
        <w:t xml:space="preserve">and Delete </w:t>
      </w:r>
      <w:r>
        <w:t>Query:</w:t>
      </w:r>
    </w:p>
    <w:p w14:paraId="575DC17B" w14:textId="3762A1B8" w:rsidR="000552BE" w:rsidRDefault="00C763F1" w:rsidP="000552BE">
      <w:r>
        <w:rPr>
          <w:noProof/>
        </w:rPr>
        <w:lastRenderedPageBreak/>
        <w:drawing>
          <wp:inline distT="0" distB="0" distL="0" distR="0" wp14:anchorId="4A8591DB" wp14:editId="4A7A1293">
            <wp:extent cx="5754370" cy="2750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7" t="9431" r="376" b="5463"/>
                    <a:stretch/>
                  </pic:blipFill>
                  <pic:spPr bwMode="auto">
                    <a:xfrm>
                      <a:off x="0" y="0"/>
                      <a:ext cx="575437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290FE" w14:textId="0FCC63AA" w:rsidR="00AE112B" w:rsidRDefault="00C763F1" w:rsidP="000552BE">
      <w:r>
        <w:rPr>
          <w:noProof/>
        </w:rPr>
        <w:drawing>
          <wp:inline distT="0" distB="0" distL="0" distR="0" wp14:anchorId="3DDCE568" wp14:editId="55BE8F0D">
            <wp:extent cx="5692140" cy="27508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" t="8991" r="554" b="5581"/>
                    <a:stretch/>
                  </pic:blipFill>
                  <pic:spPr bwMode="auto">
                    <a:xfrm>
                      <a:off x="0" y="0"/>
                      <a:ext cx="56921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112BB" w14:textId="75C7DEDF" w:rsidR="00AE112B" w:rsidRDefault="00D46E94" w:rsidP="000552BE">
      <w:r>
        <w:rPr>
          <w:noProof/>
        </w:rPr>
        <w:drawing>
          <wp:inline distT="0" distB="0" distL="0" distR="0" wp14:anchorId="5AD0770E" wp14:editId="2A434018">
            <wp:extent cx="5676900" cy="2712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02" r="953" b="6054"/>
                    <a:stretch/>
                  </pic:blipFill>
                  <pic:spPr bwMode="auto">
                    <a:xfrm>
                      <a:off x="0" y="0"/>
                      <a:ext cx="56769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76CA0" w14:textId="60596ABB" w:rsidR="000552BE" w:rsidRPr="00AE112B" w:rsidRDefault="000552BE" w:rsidP="000552BE">
      <w:pPr>
        <w:rPr>
          <w:b/>
          <w:bCs/>
        </w:rPr>
      </w:pPr>
      <w:r w:rsidRPr="00AE112B">
        <w:rPr>
          <w:b/>
          <w:bCs/>
        </w:rPr>
        <w:t>3. Connect python code to db2.</w:t>
      </w:r>
    </w:p>
    <w:p w14:paraId="56709B7C" w14:textId="3F0CF8D1" w:rsidR="006E5617" w:rsidRDefault="000552BE" w:rsidP="000552BE">
      <w:pPr>
        <w:rPr>
          <w:b/>
          <w:bCs/>
        </w:rPr>
      </w:pPr>
      <w:r w:rsidRPr="00AE112B">
        <w:rPr>
          <w:b/>
          <w:bCs/>
        </w:rPr>
        <w:lastRenderedPageBreak/>
        <w:t>4. Create a flask app with registration page, login page</w:t>
      </w:r>
      <w:r w:rsidR="006E5617">
        <w:rPr>
          <w:b/>
          <w:bCs/>
        </w:rPr>
        <w:t>,</w:t>
      </w:r>
      <w:r w:rsidRPr="00AE112B">
        <w:rPr>
          <w:b/>
          <w:bCs/>
        </w:rPr>
        <w:t xml:space="preserve"> and welcome page. By </w:t>
      </w:r>
      <w:proofErr w:type="gramStart"/>
      <w:r w:rsidRPr="00AE112B">
        <w:rPr>
          <w:b/>
          <w:bCs/>
        </w:rPr>
        <w:t>default</w:t>
      </w:r>
      <w:proofErr w:type="gramEnd"/>
      <w:r w:rsidRPr="00AE112B">
        <w:rPr>
          <w:b/>
          <w:bCs/>
        </w:rPr>
        <w:t xml:space="preserve"> load the registration page once the user enters all the fields store the data in database and navigate to login page auth</w:t>
      </w:r>
      <w:r w:rsidR="006E5617" w:rsidRPr="00AE112B">
        <w:rPr>
          <w:b/>
          <w:bCs/>
        </w:rPr>
        <w:t>enticate user username and password. If the user is valid show the welcome page</w:t>
      </w:r>
      <w:r w:rsidR="006E5617">
        <w:rPr>
          <w:b/>
          <w:bCs/>
          <w:noProof/>
        </w:rPr>
        <w:t xml:space="preserve"> </w:t>
      </w:r>
      <w:r w:rsidR="006E5617">
        <w:rPr>
          <w:b/>
          <w:bCs/>
          <w:noProof/>
        </w:rPr>
        <w:drawing>
          <wp:inline distT="0" distB="0" distL="0" distR="0" wp14:anchorId="3ACF397A" wp14:editId="3EB9DF13">
            <wp:extent cx="5731510" cy="36341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617">
        <w:rPr>
          <w:b/>
          <w:bCs/>
        </w:rPr>
        <w:t xml:space="preserve"> </w:t>
      </w:r>
      <w:ins w:id="0" w:author="Ashraf" w:date="2022-10-31T22:07:00Z">
        <w:r w:rsidR="006E5617">
          <w:rPr>
            <w:noProof/>
          </w:rPr>
          <w:drawing>
            <wp:inline distT="0" distB="0" distL="0" distR="0" wp14:anchorId="2432E128" wp14:editId="2361C078">
              <wp:extent cx="5731510" cy="3161665"/>
              <wp:effectExtent l="0" t="0" r="2540" b="635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Picture 9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1616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6D14CE6" w14:textId="2B1C6DE8" w:rsidR="000552BE" w:rsidRPr="00AE112B" w:rsidRDefault="006E5617" w:rsidP="000552B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3AF369C" wp14:editId="7BAFBD28">
            <wp:extent cx="5430008" cy="414395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CD1B" w14:textId="64E4D0BF" w:rsidR="000552BE" w:rsidRPr="000552BE" w:rsidRDefault="00F244FD" w:rsidP="000552BE">
      <w:ins w:id="1" w:author="Ashraf" w:date="2022-10-31T22:07:00Z">
        <w:r>
          <w:rPr>
            <w:noProof/>
          </w:rPr>
          <w:drawing>
            <wp:inline distT="0" distB="0" distL="0" distR="0" wp14:anchorId="2B616FCF" wp14:editId="48F0D2B7">
              <wp:extent cx="5731510" cy="2428240"/>
              <wp:effectExtent l="0" t="0" r="254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4282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0552BE" w:rsidRPr="00055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hraf">
    <w15:presenceInfo w15:providerId="None" w15:userId="Ashr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47"/>
    <w:rsid w:val="000552BE"/>
    <w:rsid w:val="00625E47"/>
    <w:rsid w:val="006E5617"/>
    <w:rsid w:val="007870ED"/>
    <w:rsid w:val="007A5AE3"/>
    <w:rsid w:val="00AE112B"/>
    <w:rsid w:val="00C763F1"/>
    <w:rsid w:val="00D46E94"/>
    <w:rsid w:val="00F2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363D"/>
  <w15:chartTrackingRefBased/>
  <w15:docId w15:val="{29DE8F5F-EB7F-4DCA-9175-15249449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E47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E47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244FD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Siva Malani</cp:lastModifiedBy>
  <cp:revision>5</cp:revision>
  <dcterms:created xsi:type="dcterms:W3CDTF">2022-10-23T09:27:00Z</dcterms:created>
  <dcterms:modified xsi:type="dcterms:W3CDTF">2022-11-10T15:49:00Z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4537d527-06f5-4d19-bdc0-0e265f225dfe</vt:lpwstr>
  </property>
</Properties>
</file>